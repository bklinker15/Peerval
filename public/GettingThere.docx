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17A06" w14:textId="48812E2D" w:rsidR="00E80863" w:rsidRDefault="00DF323B" w:rsidP="005C3368">
      <w:pPr>
        <w:outlineLvl w:val="0"/>
      </w:pPr>
      <w:r>
        <w:t>Getting there</w:t>
      </w:r>
      <w:ins w:id="0" w:author="Anish Verma" w:date="2017-03-31T00:58:00Z">
        <w:r w:rsidR="00AE3DB9">
          <w:t xml:space="preserve"> THIS ARE NEW CHANGES</w:t>
        </w:r>
      </w:ins>
    </w:p>
    <w:p w14:paraId="5C6300DC" w14:textId="53FB23F6" w:rsidR="00DF323B" w:rsidRDefault="00D96410" w:rsidP="005C3368">
      <w:pPr>
        <w:outlineLvl w:val="0"/>
      </w:pPr>
      <w:ins w:id="1" w:author="Anish Verma" w:date="2017-03-31T00:59:00Z">
        <w:r>
          <w:t>MORE CHANGES</w:t>
        </w:r>
      </w:ins>
      <w:ins w:id="2" w:author="Anish Verma" w:date="2017-04-02T18:59:00Z">
        <w:r w:rsidR="005C3368">
          <w:t>. Relevant changes</w:t>
        </w:r>
      </w:ins>
      <w:bookmarkStart w:id="3" w:name="_GoBack"/>
      <w:bookmarkEnd w:id="3"/>
    </w:p>
    <w:sectPr w:rsidR="00DF323B" w:rsidSect="00C5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ish Verma">
    <w15:presenceInfo w15:providerId="Windows Live" w15:userId="75d5928816e6e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3B"/>
    <w:rsid w:val="005C3368"/>
    <w:rsid w:val="00A70E95"/>
    <w:rsid w:val="00AE3DB9"/>
    <w:rsid w:val="00C52B21"/>
    <w:rsid w:val="00D96410"/>
    <w:rsid w:val="00D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56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E3DB9"/>
  </w:style>
  <w:style w:type="paragraph" w:styleId="BalloonText">
    <w:name w:val="Balloon Text"/>
    <w:basedOn w:val="Normal"/>
    <w:link w:val="BalloonTextChar"/>
    <w:uiPriority w:val="99"/>
    <w:semiHidden/>
    <w:unhideWhenUsed/>
    <w:rsid w:val="00AE3D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Verma</dc:creator>
  <cp:keywords/>
  <dc:description/>
  <cp:lastModifiedBy>Anish Verma</cp:lastModifiedBy>
  <cp:revision>4</cp:revision>
  <dcterms:created xsi:type="dcterms:W3CDTF">2017-03-31T07:46:00Z</dcterms:created>
  <dcterms:modified xsi:type="dcterms:W3CDTF">2017-04-03T02:00:00Z</dcterms:modified>
</cp:coreProperties>
</file>